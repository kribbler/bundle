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6E2" w:rsidRPr="003E0875" w:rsidRDefault="009F51CF" w:rsidP="003E0875">
      <w:pPr>
        <w:pStyle w:val="Title"/>
        <w:jc w:val="center"/>
        <w:rPr>
          <w:rStyle w:val="BookTitle"/>
          <w:b w:val="0"/>
          <w:bCs w:val="0"/>
          <w:smallCaps w:val="0"/>
        </w:rPr>
      </w:pPr>
      <w:bookmarkStart w:id="0" w:name="_GoBack"/>
      <w:bookmarkEnd w:id="0"/>
      <w:r>
        <w:rPr>
          <w:rStyle w:val="BookTitle"/>
          <w:b w:val="0"/>
          <w:bCs w:val="0"/>
          <w:smallCaps w:val="0"/>
        </w:rPr>
        <w:t>Vedtekter for Tokenes velforening</w:t>
      </w:r>
    </w:p>
    <w:p w:rsidR="00A946E2" w:rsidRDefault="00A946E2" w:rsidP="00A946E2"/>
    <w:p w:rsidR="00A946E2" w:rsidRDefault="00A946E2" w:rsidP="00A946E2">
      <w:pPr>
        <w:pStyle w:val="ListParagraph"/>
        <w:numPr>
          <w:ilvl w:val="0"/>
          <w:numId w:val="13"/>
        </w:numPr>
      </w:pPr>
      <w:r>
        <w:t>Tokenes vel</w:t>
      </w:r>
      <w:r w:rsidR="004617FC">
        <w:t>forening</w:t>
      </w:r>
      <w:r>
        <w:t xml:space="preserve"> er stiftet 1. september 1973. Som medlemmer kan opptas grunneiere eller </w:t>
      </w:r>
      <w:proofErr w:type="spellStart"/>
      <w:r>
        <w:t>grunnleiere</w:t>
      </w:r>
      <w:proofErr w:type="spellEnd"/>
      <w:r>
        <w:t xml:space="preserve"> i Tokenes. Foreningens postadresse er styreleders.</w:t>
      </w:r>
      <w:r>
        <w:br/>
      </w:r>
    </w:p>
    <w:p w:rsidR="00A946E2" w:rsidRDefault="00A946E2" w:rsidP="00A946E2">
      <w:pPr>
        <w:pStyle w:val="ListParagraph"/>
        <w:numPr>
          <w:ilvl w:val="0"/>
          <w:numId w:val="13"/>
        </w:numPr>
      </w:pPr>
      <w:r>
        <w:t>Fore</w:t>
      </w:r>
      <w:r w:rsidR="00B10477">
        <w:t>ningens oppgave er å ivareta me</w:t>
      </w:r>
      <w:r>
        <w:t>d</w:t>
      </w:r>
      <w:r w:rsidR="00B10477">
        <w:t>l</w:t>
      </w:r>
      <w:r>
        <w:t>emmenes felles interesser.</w:t>
      </w:r>
      <w:r>
        <w:br/>
      </w:r>
    </w:p>
    <w:p w:rsidR="00A946E2" w:rsidRDefault="00A946E2" w:rsidP="00A946E2">
      <w:pPr>
        <w:pStyle w:val="ListParagraph"/>
        <w:numPr>
          <w:ilvl w:val="0"/>
          <w:numId w:val="13"/>
        </w:numPr>
      </w:pPr>
      <w:r>
        <w:t xml:space="preserve">Medlemmene betaler årlig kontingent som hvert år fastsettes på årsmøtet. </w:t>
      </w:r>
      <w:r w:rsidR="00903153">
        <w:t xml:space="preserve">Kontingenten skal være betalt innen </w:t>
      </w:r>
      <w:r w:rsidR="009F51CF">
        <w:t>1. november.</w:t>
      </w:r>
      <w:r w:rsidR="00903153">
        <w:br/>
      </w:r>
    </w:p>
    <w:p w:rsidR="0082461A" w:rsidRDefault="00903153" w:rsidP="0082461A">
      <w:pPr>
        <w:pStyle w:val="ListParagraph"/>
        <w:numPr>
          <w:ilvl w:val="0"/>
          <w:numId w:val="13"/>
        </w:numPr>
      </w:pPr>
      <w:r>
        <w:t>Årsmøtet i Tokenes vel avholdes hvert år innen utgangen av juli mnd. For å ha stemmerett må et medlem ha fylt 18 år og ikke skylde kontingent.</w:t>
      </w:r>
      <w:r>
        <w:br/>
      </w:r>
      <w:r>
        <w:br/>
        <w:t>Årsmøtet er beslutningsdyktig når minst 7 stemmeberettigede medlemmer er til stede. Dersom årsmøtet ikke er beslutningsdyktig, innkalles til e</w:t>
      </w:r>
      <w:r w:rsidR="00761061">
        <w:t>k</w:t>
      </w:r>
      <w:r>
        <w:t>straordinært årsmøte som uansett vil være beslutningsdyktig. Innkalling til slikt årsmøte sendes straks.</w:t>
      </w:r>
      <w:r w:rsidR="0082461A">
        <w:br/>
      </w:r>
      <w:r w:rsidR="0082461A">
        <w:br/>
        <w:t>Dagsorden for ordinært årsmøte er:</w:t>
      </w:r>
      <w:r w:rsidR="0082461A">
        <w:br/>
      </w:r>
    </w:p>
    <w:p w:rsidR="0082461A" w:rsidRDefault="0082461A" w:rsidP="0082461A">
      <w:pPr>
        <w:pStyle w:val="ListParagraph"/>
        <w:numPr>
          <w:ilvl w:val="1"/>
          <w:numId w:val="13"/>
        </w:numPr>
      </w:pPr>
      <w:r>
        <w:t>Valg av ordstyrer</w:t>
      </w:r>
    </w:p>
    <w:p w:rsidR="0082461A" w:rsidRDefault="0082461A" w:rsidP="0082461A">
      <w:pPr>
        <w:pStyle w:val="ListParagraph"/>
        <w:numPr>
          <w:ilvl w:val="1"/>
          <w:numId w:val="13"/>
        </w:numPr>
      </w:pPr>
      <w:r>
        <w:t>Valg av to desisorer som skal godkjenne referatet</w:t>
      </w:r>
    </w:p>
    <w:p w:rsidR="0082461A" w:rsidRDefault="0082461A" w:rsidP="0082461A">
      <w:pPr>
        <w:pStyle w:val="ListParagraph"/>
        <w:numPr>
          <w:ilvl w:val="1"/>
          <w:numId w:val="13"/>
        </w:numPr>
      </w:pPr>
      <w:r>
        <w:t>Styrets årsberetning</w:t>
      </w:r>
    </w:p>
    <w:p w:rsidR="0082461A" w:rsidRDefault="0082461A" w:rsidP="0082461A">
      <w:pPr>
        <w:pStyle w:val="ListParagraph"/>
        <w:numPr>
          <w:ilvl w:val="1"/>
          <w:numId w:val="13"/>
        </w:numPr>
      </w:pPr>
      <w:r>
        <w:t>Revisors beretning og revidert regnskap</w:t>
      </w:r>
    </w:p>
    <w:p w:rsidR="00761061" w:rsidRDefault="00761061" w:rsidP="0082461A">
      <w:pPr>
        <w:pStyle w:val="ListParagraph"/>
        <w:numPr>
          <w:ilvl w:val="1"/>
          <w:numId w:val="13"/>
        </w:numPr>
      </w:pPr>
      <w:r>
        <w:t>Budsjett for inneværende år</w:t>
      </w:r>
    </w:p>
    <w:p w:rsidR="0082461A" w:rsidRDefault="0082461A" w:rsidP="0082461A">
      <w:pPr>
        <w:pStyle w:val="ListParagraph"/>
        <w:numPr>
          <w:ilvl w:val="1"/>
          <w:numId w:val="13"/>
        </w:numPr>
      </w:pPr>
      <w:r>
        <w:t>Innkomne forslag</w:t>
      </w:r>
    </w:p>
    <w:p w:rsidR="0082461A" w:rsidRDefault="0082461A" w:rsidP="0082461A">
      <w:pPr>
        <w:pStyle w:val="ListParagraph"/>
        <w:numPr>
          <w:ilvl w:val="1"/>
          <w:numId w:val="13"/>
        </w:numPr>
      </w:pPr>
      <w:r>
        <w:t>Fastsettelse av medlemskontingenten</w:t>
      </w:r>
    </w:p>
    <w:p w:rsidR="0082461A" w:rsidRDefault="0082461A" w:rsidP="0082461A">
      <w:pPr>
        <w:pStyle w:val="ListParagraph"/>
        <w:numPr>
          <w:ilvl w:val="1"/>
          <w:numId w:val="13"/>
        </w:numPr>
      </w:pPr>
      <w:r>
        <w:t>Fastsettelse av honorar</w:t>
      </w:r>
    </w:p>
    <w:p w:rsidR="0082461A" w:rsidRDefault="0082461A" w:rsidP="0082461A">
      <w:pPr>
        <w:pStyle w:val="ListParagraph"/>
        <w:numPr>
          <w:ilvl w:val="1"/>
          <w:numId w:val="13"/>
        </w:numPr>
      </w:pPr>
      <w:r>
        <w:t>Valg</w:t>
      </w:r>
    </w:p>
    <w:p w:rsidR="0082461A" w:rsidRDefault="0082461A" w:rsidP="0082461A">
      <w:pPr>
        <w:pStyle w:val="ListParagraph"/>
        <w:numPr>
          <w:ilvl w:val="2"/>
          <w:numId w:val="13"/>
        </w:numPr>
      </w:pPr>
      <w:r>
        <w:t>Fem medlemmer til styret</w:t>
      </w:r>
    </w:p>
    <w:p w:rsidR="0082461A" w:rsidRDefault="0082461A" w:rsidP="0082461A">
      <w:pPr>
        <w:pStyle w:val="ListParagraph"/>
        <w:numPr>
          <w:ilvl w:val="2"/>
          <w:numId w:val="13"/>
        </w:numPr>
      </w:pPr>
      <w:r>
        <w:t>Revisor</w:t>
      </w:r>
    </w:p>
    <w:p w:rsidR="0082461A" w:rsidRDefault="0082461A" w:rsidP="0082461A">
      <w:pPr>
        <w:pStyle w:val="ListParagraph"/>
        <w:numPr>
          <w:ilvl w:val="2"/>
          <w:numId w:val="13"/>
        </w:numPr>
      </w:pPr>
      <w:r>
        <w:t>Tre medlemmer til valgkomiteen</w:t>
      </w:r>
    </w:p>
    <w:p w:rsidR="0082461A" w:rsidRDefault="0082461A" w:rsidP="0082461A">
      <w:pPr>
        <w:pStyle w:val="ListParagraph"/>
        <w:ind w:left="2160"/>
      </w:pPr>
      <w:r>
        <w:br/>
        <w:t>Revis</w:t>
      </w:r>
      <w:r w:rsidR="009F51CF">
        <w:t>o</w:t>
      </w:r>
      <w:r>
        <w:t>r velges for ett år, mens samtlige andre valg gjelder for to år. To av styrets medlemmer er på valg hvert år. Alle valg foregår skriftlig dersom det foreligger mer enn ett forslag. Medlemmer som ikke er til stede kan bare velges hvis det foreligger skriftlig bekreftelse på at vedkommende er villig til å påta seg et bestemt verv. Ingen kan ha fler</w:t>
      </w:r>
      <w:r w:rsidR="009F51CF">
        <w:t>e</w:t>
      </w:r>
      <w:r>
        <w:t xml:space="preserve"> enn et verv i styret. </w:t>
      </w:r>
    </w:p>
    <w:p w:rsidR="0082461A" w:rsidRDefault="0082461A" w:rsidP="0082461A">
      <w:pPr>
        <w:pStyle w:val="ListParagraph"/>
        <w:ind w:left="2160"/>
      </w:pPr>
    </w:p>
    <w:p w:rsidR="0082461A" w:rsidRDefault="0082461A" w:rsidP="0082461A">
      <w:pPr>
        <w:pStyle w:val="ListParagraph"/>
        <w:ind w:left="1440"/>
      </w:pPr>
      <w:r>
        <w:t xml:space="preserve">Alle saker med unntak </w:t>
      </w:r>
      <w:r w:rsidR="009F51CF">
        <w:t xml:space="preserve">av </w:t>
      </w:r>
      <w:r>
        <w:t>endring av vedtek</w:t>
      </w:r>
      <w:r w:rsidR="009F51CF">
        <w:t>t</w:t>
      </w:r>
      <w:r>
        <w:t>er avgjøres ved simpelt flertall.   Ved stemmelikhet er styreleders stemme avgjørende, dog ikke ved valg der loddtrekning foretas. Benkeforslag kan tas under behandling når 2/3 av årsmøtet stemmer for det. Benkeforslag kan ikke gjelde forslag til endringer av vedtektene eller oppløsning av foreningen.</w:t>
      </w:r>
      <w:r>
        <w:br/>
      </w:r>
    </w:p>
    <w:p w:rsidR="0082461A" w:rsidRDefault="0082461A" w:rsidP="0082461A">
      <w:pPr>
        <w:pStyle w:val="ListParagraph"/>
        <w:ind w:left="1440"/>
      </w:pPr>
      <w:r>
        <w:t xml:space="preserve">Sekretæren fører protokoll fra årsmøtet, og </w:t>
      </w:r>
      <w:r w:rsidR="00B10477">
        <w:t xml:space="preserve">referatet skal forelegges </w:t>
      </w:r>
      <w:r>
        <w:t>desisorene innen 14 dager etter årsmøtet.</w:t>
      </w:r>
      <w:r>
        <w:br/>
      </w:r>
    </w:p>
    <w:p w:rsidR="0082461A" w:rsidRDefault="0082461A" w:rsidP="0082461A"/>
    <w:p w:rsidR="0082461A" w:rsidRDefault="0082461A" w:rsidP="00A946E2">
      <w:pPr>
        <w:pStyle w:val="ListParagraph"/>
        <w:numPr>
          <w:ilvl w:val="0"/>
          <w:numId w:val="13"/>
        </w:numPr>
      </w:pPr>
      <w:r>
        <w:t xml:space="preserve">Innkallelse og dagsorden til årsmøtet med revidert regnskap og eventuelt innkomne forslag skal </w:t>
      </w:r>
      <w:r w:rsidR="00664491">
        <w:t>sendes</w:t>
      </w:r>
      <w:r>
        <w:t xml:space="preserve"> medlemmene senest tre uker før møtet. Forslag som ønskes behandlet skal være </w:t>
      </w:r>
      <w:proofErr w:type="spellStart"/>
      <w:r>
        <w:t>mottat</w:t>
      </w:r>
      <w:proofErr w:type="spellEnd"/>
      <w:r>
        <w:t xml:space="preserve"> i styret senest en uke før innkallelsen s</w:t>
      </w:r>
      <w:r w:rsidR="00664491">
        <w:t xml:space="preserve">endes ut. Hvert medlem </w:t>
      </w:r>
      <w:r>
        <w:t xml:space="preserve">har </w:t>
      </w:r>
      <w:proofErr w:type="spellStart"/>
      <w:r>
        <w:t>èn</w:t>
      </w:r>
      <w:proofErr w:type="spellEnd"/>
      <w:r>
        <w:t xml:space="preserve"> stemme. Bare stemmeberettigede medlemmer er valgbare.</w:t>
      </w:r>
      <w:r w:rsidR="00B10477">
        <w:t xml:space="preserve"> D</w:t>
      </w:r>
      <w:r w:rsidR="00A03B70">
        <w:t xml:space="preserve">et er anledning til å møte med skriftlig fullmakt </w:t>
      </w:r>
      <w:r w:rsidR="00761061">
        <w:t>fra andre medlemmer.</w:t>
      </w:r>
      <w:r>
        <w:br/>
      </w:r>
    </w:p>
    <w:p w:rsidR="00B225B0" w:rsidRDefault="0082461A" w:rsidP="00A946E2">
      <w:pPr>
        <w:pStyle w:val="ListParagraph"/>
        <w:numPr>
          <w:ilvl w:val="0"/>
          <w:numId w:val="13"/>
        </w:numPr>
      </w:pPr>
      <w:r>
        <w:t xml:space="preserve">Styret innkaller til ekstraordinært årsmøte når det finner grunn til det, eller når minst 2/3 av </w:t>
      </w:r>
      <w:r w:rsidR="00B92F80">
        <w:t xml:space="preserve">de stemmeberettigede medlemmer </w:t>
      </w:r>
      <w:r>
        <w:t>krever det. Fristen for innkallelsen er som for ordinært årsmøte. Tid og sted bestemmes av styret, dog innen en måned etter at kravet er fremsatt. Eks</w:t>
      </w:r>
      <w:r w:rsidR="00561474">
        <w:t>t</w:t>
      </w:r>
      <w:r>
        <w:t>raord</w:t>
      </w:r>
      <w:r w:rsidR="00A03B70">
        <w:t>inært årsmøte kan bare behan</w:t>
      </w:r>
      <w:r>
        <w:t>d</w:t>
      </w:r>
      <w:r w:rsidR="00561474">
        <w:t>l</w:t>
      </w:r>
      <w:r>
        <w:t>e den eller de saker kravet om årsmøte omfatter, og som er kunngjort i innkallelsen.</w:t>
      </w:r>
      <w:r w:rsidR="00B225B0">
        <w:br/>
      </w:r>
    </w:p>
    <w:p w:rsidR="00F961E9" w:rsidRDefault="000E38D6" w:rsidP="00664491">
      <w:pPr>
        <w:pStyle w:val="ListParagraph"/>
        <w:numPr>
          <w:ilvl w:val="0"/>
          <w:numId w:val="13"/>
        </w:numPr>
      </w:pPr>
      <w:r>
        <w:t>Foreningen le</w:t>
      </w:r>
      <w:r w:rsidR="00664491">
        <w:t xml:space="preserve">des av et styre på fem medlemmer. Styret konstituerer seg selv og består av styreleder, sekretær, kasserer og to styremedlemmer. Styreleder har ansvaret for den daglige ledelse av foreningens anliggender. Styreleder innkaller til og leder styremøtene. I styreleders fravær overtar </w:t>
      </w:r>
      <w:r w:rsidR="009F51CF">
        <w:t xml:space="preserve">sekretær </w:t>
      </w:r>
      <w:r w:rsidR="00664491">
        <w:t>disse forpliktelser.</w:t>
      </w:r>
      <w:r w:rsidR="00664491">
        <w:br/>
      </w:r>
      <w:r w:rsidR="00664491">
        <w:br/>
        <w:t>Styret er beslutningsdyktig når minst tre av medlemmene er til stede. Styrebeslutninger treffes ved simpelt flertall. Styret skal forva</w:t>
      </w:r>
      <w:r w:rsidR="00B92F80">
        <w:t>lte saker vedr brygge og vel, s</w:t>
      </w:r>
      <w:r w:rsidR="00664491">
        <w:t>a</w:t>
      </w:r>
      <w:r w:rsidR="00B92F80">
        <w:t>m</w:t>
      </w:r>
      <w:r w:rsidR="00664491">
        <w:t xml:space="preserve">t ta opp forhold med grunneiere, medlemmer og offentlig myndighet. Styret har også ansvaret for den løpende drift og at det føres separate regnskap for brygge- og </w:t>
      </w:r>
      <w:proofErr w:type="spellStart"/>
      <w:r w:rsidR="00664491">
        <w:t>velsaker</w:t>
      </w:r>
      <w:proofErr w:type="spellEnd"/>
      <w:r w:rsidR="00664491">
        <w:t>.</w:t>
      </w:r>
      <w:r w:rsidR="00F961E9">
        <w:t xml:space="preserve"> De enkelte styremedlemmer har ansvar for å følge opp særskilte oppgaver:</w:t>
      </w:r>
      <w:r w:rsidR="00F961E9">
        <w:br/>
      </w:r>
      <w:r w:rsidR="00F961E9">
        <w:br/>
      </w:r>
      <w:r w:rsidR="00F961E9" w:rsidRPr="00F961E9">
        <w:rPr>
          <w:u w:val="single"/>
        </w:rPr>
        <w:t xml:space="preserve">Styreleder: </w:t>
      </w:r>
    </w:p>
    <w:p w:rsidR="00F961E9" w:rsidRDefault="00F961E9" w:rsidP="00765E62">
      <w:pPr>
        <w:pStyle w:val="ListParagraph"/>
        <w:numPr>
          <w:ilvl w:val="1"/>
          <w:numId w:val="20"/>
        </w:numPr>
      </w:pPr>
      <w:r>
        <w:t>Innkalle til og lede styremøter</w:t>
      </w:r>
      <w:r w:rsidR="001A360B">
        <w:t>.</w:t>
      </w:r>
    </w:p>
    <w:p w:rsidR="00F961E9" w:rsidRDefault="00F961E9" w:rsidP="00765E62">
      <w:pPr>
        <w:pStyle w:val="ListParagraph"/>
        <w:numPr>
          <w:ilvl w:val="1"/>
          <w:numId w:val="20"/>
        </w:numPr>
      </w:pPr>
      <w:r>
        <w:t>Foreta utbetalinger i henhold til faktura signert av brygge- eller velrepresentant</w:t>
      </w:r>
    </w:p>
    <w:p w:rsidR="00F961E9" w:rsidRDefault="00F961E9" w:rsidP="00765E62">
      <w:pPr>
        <w:pStyle w:val="ListParagraph"/>
        <w:numPr>
          <w:ilvl w:val="1"/>
          <w:numId w:val="20"/>
        </w:numPr>
      </w:pPr>
      <w:r>
        <w:t>Påse at regnskapene blir rettidig ført og avstemt</w:t>
      </w:r>
      <w:r w:rsidR="001A360B">
        <w:t>.</w:t>
      </w:r>
    </w:p>
    <w:p w:rsidR="00F961E9" w:rsidRDefault="00F961E9" w:rsidP="00765E62">
      <w:pPr>
        <w:pStyle w:val="ListParagraph"/>
        <w:numPr>
          <w:ilvl w:val="1"/>
          <w:numId w:val="20"/>
        </w:numPr>
      </w:pPr>
      <w:r>
        <w:t>Koordinere styrets arbeid</w:t>
      </w:r>
      <w:r w:rsidR="001A360B">
        <w:t>.</w:t>
      </w:r>
    </w:p>
    <w:p w:rsidR="00F961E9" w:rsidRDefault="00F961E9" w:rsidP="00765E62">
      <w:pPr>
        <w:pStyle w:val="ListParagraph"/>
        <w:numPr>
          <w:ilvl w:val="1"/>
          <w:numId w:val="20"/>
        </w:numPr>
      </w:pPr>
      <w:r>
        <w:t>Godkjenne refusjon av ev utlegg de enkelte styremedlemmer har hatt</w:t>
      </w:r>
      <w:r w:rsidR="001A360B">
        <w:t>.</w:t>
      </w:r>
    </w:p>
    <w:p w:rsidR="00F961E9" w:rsidRDefault="00F961E9" w:rsidP="00765E62">
      <w:pPr>
        <w:pStyle w:val="ListParagraph"/>
        <w:numPr>
          <w:ilvl w:val="1"/>
          <w:numId w:val="20"/>
        </w:numPr>
      </w:pPr>
      <w:r>
        <w:t>Være kontaktperson for grunneiere og offentlige myndigheter</w:t>
      </w:r>
      <w:r w:rsidR="001A360B">
        <w:t>.</w:t>
      </w:r>
      <w:r>
        <w:br/>
      </w:r>
    </w:p>
    <w:p w:rsidR="00F961E9" w:rsidRDefault="00F961E9" w:rsidP="00F961E9">
      <w:pPr>
        <w:pStyle w:val="ListParagraph"/>
        <w:rPr>
          <w:u w:val="single"/>
        </w:rPr>
      </w:pPr>
      <w:r>
        <w:rPr>
          <w:u w:val="single"/>
        </w:rPr>
        <w:t>Sekretær:</w:t>
      </w:r>
    </w:p>
    <w:p w:rsidR="00F961E9" w:rsidRDefault="00765E62" w:rsidP="00765E62">
      <w:pPr>
        <w:pStyle w:val="ListParagraph"/>
        <w:numPr>
          <w:ilvl w:val="0"/>
          <w:numId w:val="21"/>
        </w:numPr>
      </w:pPr>
      <w:r w:rsidRPr="00765E62">
        <w:t>Skrive møtereferat</w:t>
      </w:r>
      <w:r w:rsidR="001A360B">
        <w:t>.</w:t>
      </w:r>
    </w:p>
    <w:p w:rsidR="00765E62" w:rsidRDefault="00765E62" w:rsidP="00765E62">
      <w:pPr>
        <w:pStyle w:val="ListParagraph"/>
        <w:numPr>
          <w:ilvl w:val="0"/>
          <w:numId w:val="21"/>
        </w:numPr>
      </w:pPr>
      <w:r>
        <w:t>Bistå styreleder i utarbeiding av brev/skriv</w:t>
      </w:r>
      <w:r w:rsidR="001A360B">
        <w:t>.</w:t>
      </w:r>
    </w:p>
    <w:p w:rsidR="009F51CF" w:rsidRDefault="00765E62" w:rsidP="00765E62">
      <w:pPr>
        <w:pStyle w:val="ListParagraph"/>
        <w:numPr>
          <w:ilvl w:val="0"/>
          <w:numId w:val="21"/>
        </w:numPr>
      </w:pPr>
      <w:r>
        <w:t>Foreta utsendelser til medlemmer</w:t>
      </w:r>
      <w:r w:rsidR="001A360B">
        <w:t>.</w:t>
      </w:r>
    </w:p>
    <w:p w:rsidR="00765E62" w:rsidRDefault="009F51CF" w:rsidP="00765E62">
      <w:pPr>
        <w:pStyle w:val="ListParagraph"/>
        <w:numPr>
          <w:ilvl w:val="0"/>
          <w:numId w:val="21"/>
        </w:numPr>
      </w:pPr>
      <w:r>
        <w:t>Sekretæren er styrets nestleder.</w:t>
      </w:r>
      <w:r w:rsidR="00765E62">
        <w:br/>
      </w:r>
    </w:p>
    <w:p w:rsidR="00765E62" w:rsidRPr="00765E62" w:rsidRDefault="00765E62" w:rsidP="00765E62">
      <w:pPr>
        <w:ind w:left="720"/>
        <w:rPr>
          <w:u w:val="single"/>
        </w:rPr>
      </w:pPr>
      <w:r w:rsidRPr="00765E62">
        <w:rPr>
          <w:u w:val="single"/>
        </w:rPr>
        <w:t>Kasserer:</w:t>
      </w:r>
    </w:p>
    <w:p w:rsidR="00765E62" w:rsidRDefault="00765E62" w:rsidP="00765E62">
      <w:pPr>
        <w:pStyle w:val="ListParagraph"/>
        <w:numPr>
          <w:ilvl w:val="0"/>
          <w:numId w:val="22"/>
        </w:numPr>
      </w:pPr>
      <w:r>
        <w:t xml:space="preserve">Føre separate regnskap for brygge- og </w:t>
      </w:r>
      <w:proofErr w:type="spellStart"/>
      <w:r>
        <w:t>velsaker</w:t>
      </w:r>
      <w:proofErr w:type="spellEnd"/>
      <w:r>
        <w:t xml:space="preserve"> i henhold til bilag</w:t>
      </w:r>
      <w:r w:rsidR="001A360B">
        <w:t>.</w:t>
      </w:r>
    </w:p>
    <w:p w:rsidR="00765E62" w:rsidRDefault="00765E62" w:rsidP="00765E62">
      <w:pPr>
        <w:pStyle w:val="ListParagraph"/>
        <w:numPr>
          <w:ilvl w:val="0"/>
          <w:numId w:val="22"/>
        </w:numPr>
      </w:pPr>
      <w:r>
        <w:t>Innkreve kontingent fastsatt av årsmøtet som spesifiseres på den enkelte giro</w:t>
      </w:r>
      <w:r w:rsidR="001A360B">
        <w:t>.</w:t>
      </w:r>
    </w:p>
    <w:p w:rsidR="00765E62" w:rsidRDefault="00765E62" w:rsidP="00765E62">
      <w:pPr>
        <w:pStyle w:val="ListParagraph"/>
        <w:numPr>
          <w:ilvl w:val="0"/>
          <w:numId w:val="22"/>
        </w:numPr>
      </w:pPr>
      <w:r>
        <w:t>Betale anviste utlegg</w:t>
      </w:r>
      <w:r w:rsidR="001A360B">
        <w:t>.</w:t>
      </w:r>
    </w:p>
    <w:p w:rsidR="00765E62" w:rsidRDefault="00765E62" w:rsidP="00765E62">
      <w:pPr>
        <w:pStyle w:val="ListParagraph"/>
        <w:numPr>
          <w:ilvl w:val="0"/>
          <w:numId w:val="22"/>
        </w:numPr>
      </w:pPr>
      <w:r>
        <w:t>Orientere om den økonomiske situasjonen</w:t>
      </w:r>
      <w:r w:rsidR="001A360B">
        <w:t>.</w:t>
      </w:r>
    </w:p>
    <w:p w:rsidR="00761061" w:rsidRDefault="00761061" w:rsidP="00765E62">
      <w:pPr>
        <w:pStyle w:val="ListParagraph"/>
        <w:numPr>
          <w:ilvl w:val="0"/>
          <w:numId w:val="22"/>
        </w:numPr>
      </w:pPr>
      <w:r>
        <w:t>Utarbeidet forslag til budsjett.</w:t>
      </w:r>
    </w:p>
    <w:p w:rsidR="00AE7C7A" w:rsidRDefault="00AE7C7A" w:rsidP="00765E62">
      <w:pPr>
        <w:ind w:left="720"/>
        <w:rPr>
          <w:u w:val="single"/>
        </w:rPr>
      </w:pPr>
    </w:p>
    <w:p w:rsidR="00765E62" w:rsidRPr="001A360B" w:rsidRDefault="00765E62" w:rsidP="00765E62">
      <w:pPr>
        <w:ind w:left="720"/>
        <w:rPr>
          <w:u w:val="single"/>
        </w:rPr>
      </w:pPr>
      <w:r w:rsidRPr="001A360B">
        <w:rPr>
          <w:u w:val="single"/>
        </w:rPr>
        <w:t xml:space="preserve">Representant </w:t>
      </w:r>
      <w:proofErr w:type="spellStart"/>
      <w:r w:rsidRPr="001A360B">
        <w:rPr>
          <w:u w:val="single"/>
        </w:rPr>
        <w:t>bryggesaker</w:t>
      </w:r>
      <w:proofErr w:type="spellEnd"/>
    </w:p>
    <w:p w:rsidR="00765E62" w:rsidRDefault="00765E62" w:rsidP="00765E62">
      <w:pPr>
        <w:pStyle w:val="ListParagraph"/>
        <w:numPr>
          <w:ilvl w:val="0"/>
          <w:numId w:val="23"/>
        </w:numPr>
      </w:pPr>
      <w:r>
        <w:t xml:space="preserve">Ta seg av saker som gjelder brygga samt de arealer som forvaltes av </w:t>
      </w:r>
      <w:proofErr w:type="spellStart"/>
      <w:r>
        <w:t>bryggeierne</w:t>
      </w:r>
      <w:proofErr w:type="spellEnd"/>
      <w:r>
        <w:t xml:space="preserve"> på vegne av grunneier.</w:t>
      </w:r>
    </w:p>
    <w:p w:rsidR="00765E62" w:rsidRDefault="001A360B" w:rsidP="00765E62">
      <w:pPr>
        <w:pStyle w:val="ListParagraph"/>
        <w:numPr>
          <w:ilvl w:val="0"/>
          <w:numId w:val="23"/>
        </w:numPr>
      </w:pPr>
      <w:r>
        <w:t>Lede og fordele arbeidet i forbindelse med dugnad.</w:t>
      </w:r>
    </w:p>
    <w:p w:rsidR="00F961E9" w:rsidRDefault="001A360B" w:rsidP="00F961E9">
      <w:pPr>
        <w:pStyle w:val="ListParagraph"/>
        <w:numPr>
          <w:ilvl w:val="0"/>
          <w:numId w:val="23"/>
        </w:numPr>
      </w:pPr>
      <w:r>
        <w:lastRenderedPageBreak/>
        <w:t>Rapportere forhold til styreleder.</w:t>
      </w:r>
      <w:r>
        <w:br/>
      </w:r>
    </w:p>
    <w:p w:rsidR="001A360B" w:rsidRDefault="001A360B" w:rsidP="001A360B">
      <w:pPr>
        <w:ind w:left="720"/>
        <w:rPr>
          <w:u w:val="single"/>
        </w:rPr>
      </w:pPr>
      <w:r w:rsidRPr="001A360B">
        <w:rPr>
          <w:u w:val="single"/>
        </w:rPr>
        <w:t xml:space="preserve">Representant </w:t>
      </w:r>
      <w:proofErr w:type="spellStart"/>
      <w:r w:rsidRPr="001A360B">
        <w:rPr>
          <w:u w:val="single"/>
        </w:rPr>
        <w:t>velsaker</w:t>
      </w:r>
      <w:proofErr w:type="spellEnd"/>
    </w:p>
    <w:p w:rsidR="001A360B" w:rsidRDefault="001A360B" w:rsidP="001A360B">
      <w:pPr>
        <w:pStyle w:val="ListParagraph"/>
        <w:numPr>
          <w:ilvl w:val="0"/>
          <w:numId w:val="24"/>
        </w:numPr>
      </w:pPr>
      <w:r w:rsidRPr="001A360B">
        <w:t>Påse at nødvendig vedlikehold</w:t>
      </w:r>
      <w:r>
        <w:t xml:space="preserve"> og reparasjoner på vei og vannledning blir foretatt.</w:t>
      </w:r>
    </w:p>
    <w:p w:rsidR="001A360B" w:rsidRDefault="001A360B" w:rsidP="001A360B">
      <w:pPr>
        <w:pStyle w:val="ListParagraph"/>
        <w:numPr>
          <w:ilvl w:val="0"/>
          <w:numId w:val="24"/>
        </w:numPr>
      </w:pPr>
      <w:r>
        <w:t>Lede og fordele arbeid i forbindelse med dugnad.</w:t>
      </w:r>
    </w:p>
    <w:p w:rsidR="001A360B" w:rsidRPr="001A360B" w:rsidRDefault="001A360B" w:rsidP="001A360B">
      <w:pPr>
        <w:pStyle w:val="ListParagraph"/>
        <w:numPr>
          <w:ilvl w:val="0"/>
          <w:numId w:val="24"/>
        </w:numPr>
      </w:pPr>
      <w:r>
        <w:t>Rapportere forhold til styreleder.</w:t>
      </w:r>
      <w:r w:rsidRPr="001A360B">
        <w:br/>
      </w:r>
    </w:p>
    <w:p w:rsidR="004617FC" w:rsidRDefault="00B92F80" w:rsidP="00664491">
      <w:pPr>
        <w:pStyle w:val="ListParagraph"/>
        <w:numPr>
          <w:ilvl w:val="0"/>
          <w:numId w:val="13"/>
        </w:numPr>
      </w:pPr>
      <w:r w:rsidRPr="00B92F80">
        <w:t xml:space="preserve"> </w:t>
      </w:r>
      <w:r>
        <w:t>Revis</w:t>
      </w:r>
      <w:r w:rsidR="004617FC">
        <w:t>o</w:t>
      </w:r>
      <w:r>
        <w:t xml:space="preserve">r er årsmøtets representant og skal med støtte i de i styreprotokollen innførte beslutninger </w:t>
      </w:r>
      <w:del w:id="1" w:author="Tone Kjeldsberg" w:date="2014-06-04T09:01:00Z">
        <w:r w:rsidDel="007466BA">
          <w:delText xml:space="preserve">kritisk </w:delText>
        </w:r>
      </w:del>
      <w:r>
        <w:t xml:space="preserve">gjennomgå alle bilag og kontrollere foreningens regnskap som avsluttes pr. 31. desember. </w:t>
      </w:r>
      <w:del w:id="2" w:author="Tone Kjeldsberg" w:date="2014-06-04T09:01:00Z">
        <w:r w:rsidDel="007466BA">
          <w:delText xml:space="preserve">Enhver kontroll og revisjon skal straks føres inn i revisjonsrapporten med eventuelle bemerkninger av kritisk og/eller teknisk art. </w:delText>
        </w:r>
      </w:del>
      <w:r>
        <w:t>Revisjonsberetningen skal fremlegges for årsmøtet.</w:t>
      </w:r>
      <w:r w:rsidR="004617FC">
        <w:br/>
      </w:r>
    </w:p>
    <w:p w:rsidR="00D97695" w:rsidRDefault="004617FC" w:rsidP="004617FC">
      <w:pPr>
        <w:pStyle w:val="ListParagraph"/>
        <w:numPr>
          <w:ilvl w:val="0"/>
          <w:numId w:val="13"/>
        </w:numPr>
      </w:pPr>
      <w:r>
        <w:t>Ved uforutsette hendelser og utgifter, kan styret disponere foreningens midler og eventuelt kreve inn dekning av de ekstraordinære kostander fra medlemmene.</w:t>
      </w:r>
      <w:r w:rsidR="00D97695">
        <w:br/>
      </w:r>
    </w:p>
    <w:p w:rsidR="00D97695" w:rsidRDefault="00D97695" w:rsidP="00D97695">
      <w:pPr>
        <w:pStyle w:val="ListParagraph"/>
        <w:numPr>
          <w:ilvl w:val="0"/>
          <w:numId w:val="13"/>
        </w:numPr>
      </w:pPr>
      <w:r>
        <w:t>Endringer i disse vedtekter eller oppløsing av foreningen kan foretas på årsmøtet, og krever 2/3 flertall. Ved oppløsning treffer årsmøtet beslutning om hvordan foreni</w:t>
      </w:r>
      <w:r w:rsidR="003E0875">
        <w:t>n</w:t>
      </w:r>
      <w:r>
        <w:t>gens midler skal anvendes.</w:t>
      </w:r>
      <w:r>
        <w:br/>
      </w:r>
    </w:p>
    <w:p w:rsidR="00D97695" w:rsidRDefault="00D97695" w:rsidP="00664491">
      <w:pPr>
        <w:pStyle w:val="ListParagraph"/>
        <w:numPr>
          <w:ilvl w:val="0"/>
          <w:numId w:val="13"/>
        </w:numPr>
      </w:pPr>
      <w:r>
        <w:t>Medlemmer som skylder kontingent for mer enn ett år, kan av styret utelukkes fra foreningen. Begrunnet beslutnin</w:t>
      </w:r>
      <w:r w:rsidR="003E0875">
        <w:t xml:space="preserve">g om utelukking skal sendes medlemmet </w:t>
      </w:r>
      <w:r>
        <w:t xml:space="preserve">i rekommandert brev. Styret kan gi medlemmer som har blitt utelukket tilbake sitt medlemskap. </w:t>
      </w:r>
      <w:r>
        <w:br/>
      </w:r>
    </w:p>
    <w:p w:rsidR="00D97695" w:rsidRDefault="00D97695" w:rsidP="00D97695">
      <w:pPr>
        <w:pStyle w:val="ListParagraph"/>
      </w:pPr>
    </w:p>
    <w:p w:rsidR="00B40AD2" w:rsidRDefault="00903153" w:rsidP="00D97695">
      <w:r>
        <w:br/>
      </w:r>
      <w:r>
        <w:br/>
      </w:r>
    </w:p>
    <w:sectPr w:rsidR="00B40AD2" w:rsidSect="005E2DE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D70" w:rsidRDefault="00483D70" w:rsidP="003E0875">
      <w:r>
        <w:separator/>
      </w:r>
    </w:p>
  </w:endnote>
  <w:endnote w:type="continuationSeparator" w:id="0">
    <w:p w:rsidR="00483D70" w:rsidRDefault="00483D70" w:rsidP="003E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474" w:rsidRDefault="00561474" w:rsidP="003E0875">
    <w:pPr>
      <w:pStyle w:val="Footer"/>
      <w:jc w:val="center"/>
    </w:pPr>
    <w:r>
      <w:t xml:space="preserve">Vedtekter for Tokenes velforening, fastsatt 1. september 1973, sist endret </w:t>
    </w:r>
    <w:del w:id="3" w:author="Tone Kjeldsberg" w:date="2014-06-04T09:01:00Z">
      <w:r w:rsidDel="007466BA">
        <w:delText>15</w:delText>
      </w:r>
    </w:del>
    <w:ins w:id="4" w:author="Tone Kjeldsberg" w:date="2014-06-04T09:01:00Z">
      <w:r w:rsidR="007466BA">
        <w:t>28</w:t>
      </w:r>
    </w:ins>
    <w:r>
      <w:t>. juni 201</w:t>
    </w:r>
    <w:del w:id="5" w:author="Tone Kjeldsberg" w:date="2014-06-04T09:01:00Z">
      <w:r w:rsidDel="007466BA">
        <w:delText>3</w:delText>
      </w:r>
    </w:del>
    <w:ins w:id="6" w:author="Tone Kjeldsberg" w:date="2014-06-04T09:01:00Z">
      <w:r w:rsidR="007466BA">
        <w:t>4</w:t>
      </w:r>
    </w:ins>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D70" w:rsidRDefault="00483D70" w:rsidP="003E0875">
      <w:r>
        <w:separator/>
      </w:r>
    </w:p>
  </w:footnote>
  <w:footnote w:type="continuationSeparator" w:id="0">
    <w:p w:rsidR="00483D70" w:rsidRDefault="00483D70" w:rsidP="003E0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367"/>
    <w:multiLevelType w:val="hybridMultilevel"/>
    <w:tmpl w:val="0CF6A294"/>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nsid w:val="048F0D68"/>
    <w:multiLevelType w:val="hybridMultilevel"/>
    <w:tmpl w:val="ED20797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05715FDD"/>
    <w:multiLevelType w:val="hybridMultilevel"/>
    <w:tmpl w:val="F3E09CA0"/>
    <w:lvl w:ilvl="0" w:tplc="8CDC75E4">
      <w:start w:val="1"/>
      <w:numFmt w:val="ordinal"/>
      <w:lvlText w:val="§%1"/>
      <w:lvlJc w:val="left"/>
      <w:pPr>
        <w:ind w:left="1424"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9C20F56"/>
    <w:multiLevelType w:val="hybridMultilevel"/>
    <w:tmpl w:val="2468FFD8"/>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EE472CC"/>
    <w:multiLevelType w:val="hybridMultilevel"/>
    <w:tmpl w:val="AD38CD86"/>
    <w:lvl w:ilvl="0" w:tplc="007E3DAA">
      <w:start w:val="1"/>
      <w:numFmt w:val="ordinal"/>
      <w:lvlText w:val="§%1"/>
      <w:lvlJc w:val="left"/>
      <w:pPr>
        <w:ind w:left="1440" w:hanging="360"/>
      </w:pPr>
      <w:rPr>
        <w:rFonts w:ascii="Times New Roman" w:eastAsia="Times New Roman" w:hAnsi="Times New Roman" w:cs="Times New Roman"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nsid w:val="11687700"/>
    <w:multiLevelType w:val="hybridMultilevel"/>
    <w:tmpl w:val="117C0AE6"/>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2A861F4"/>
    <w:multiLevelType w:val="hybridMultilevel"/>
    <w:tmpl w:val="209EA8D0"/>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7">
    <w:nsid w:val="212E1A41"/>
    <w:multiLevelType w:val="hybridMultilevel"/>
    <w:tmpl w:val="E9202A2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8">
    <w:nsid w:val="2495347E"/>
    <w:multiLevelType w:val="hybridMultilevel"/>
    <w:tmpl w:val="F754FF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4ED4B44"/>
    <w:multiLevelType w:val="hybridMultilevel"/>
    <w:tmpl w:val="48C64698"/>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7605518"/>
    <w:multiLevelType w:val="hybridMultilevel"/>
    <w:tmpl w:val="27D69C32"/>
    <w:lvl w:ilvl="0" w:tplc="248EE0E6">
      <w:start w:val="1"/>
      <w:numFmt w:val="ordinal"/>
      <w:lvlText w:val="§1%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33465417"/>
    <w:multiLevelType w:val="multilevel"/>
    <w:tmpl w:val="86C0F58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6FB47C3"/>
    <w:multiLevelType w:val="hybridMultilevel"/>
    <w:tmpl w:val="990E54B6"/>
    <w:lvl w:ilvl="0" w:tplc="007E3DAA">
      <w:start w:val="1"/>
      <w:numFmt w:val="ordinal"/>
      <w:lvlText w:val="§%1"/>
      <w:lvlJc w:val="left"/>
      <w:pPr>
        <w:ind w:left="720" w:hanging="360"/>
      </w:pPr>
      <w:rPr>
        <w:rFonts w:ascii="Times New Roman" w:eastAsia="Times New Roman" w:hAnsi="Times New Roman" w:cs="Times New Roman"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493256EE"/>
    <w:multiLevelType w:val="hybridMultilevel"/>
    <w:tmpl w:val="BBE24DEA"/>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4F595155"/>
    <w:multiLevelType w:val="hybridMultilevel"/>
    <w:tmpl w:val="D7E0487C"/>
    <w:lvl w:ilvl="0" w:tplc="007E3DAA">
      <w:start w:val="1"/>
      <w:numFmt w:val="ordinal"/>
      <w:lvlText w:val="§%1"/>
      <w:lvlJc w:val="left"/>
      <w:pPr>
        <w:ind w:left="720" w:hanging="360"/>
      </w:pPr>
      <w:rPr>
        <w:rFonts w:ascii="Times New Roman" w:eastAsia="Times New Roman" w:hAnsi="Times New Roman" w:cs="Times New Roman" w:hint="default"/>
      </w:r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624A040C"/>
    <w:multiLevelType w:val="hybridMultilevel"/>
    <w:tmpl w:val="BD5638C0"/>
    <w:lvl w:ilvl="0" w:tplc="3D58DB40">
      <w:start w:val="1"/>
      <w:numFmt w:val="decimal"/>
      <w:lvlText w:val="§5%1"/>
      <w:lvlJc w:val="left"/>
      <w:pPr>
        <w:ind w:left="2848"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635B6805"/>
    <w:multiLevelType w:val="hybridMultilevel"/>
    <w:tmpl w:val="99A8413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63D666D1"/>
    <w:multiLevelType w:val="hybridMultilevel"/>
    <w:tmpl w:val="50620E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63F86C9B"/>
    <w:multiLevelType w:val="hybridMultilevel"/>
    <w:tmpl w:val="76E0EA44"/>
    <w:lvl w:ilvl="0" w:tplc="04140001">
      <w:start w:val="1"/>
      <w:numFmt w:val="bullet"/>
      <w:lvlText w:val=""/>
      <w:lvlJc w:val="left"/>
      <w:pPr>
        <w:ind w:left="1440" w:hanging="360"/>
      </w:pPr>
      <w:rPr>
        <w:rFonts w:ascii="Symbol" w:hAnsi="Symbol"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9">
    <w:nsid w:val="65332FA4"/>
    <w:multiLevelType w:val="hybridMultilevel"/>
    <w:tmpl w:val="E43C51C4"/>
    <w:lvl w:ilvl="0" w:tplc="007E3DAA">
      <w:start w:val="1"/>
      <w:numFmt w:val="ordinal"/>
      <w:lvlText w:val="§%1"/>
      <w:lvlJc w:val="left"/>
      <w:pPr>
        <w:ind w:left="1428" w:hanging="360"/>
      </w:pPr>
      <w:rPr>
        <w:rFonts w:ascii="Times New Roman" w:eastAsia="Times New Roman" w:hAnsi="Times New Roman" w:cs="Times New Roman" w:hint="default"/>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20">
    <w:nsid w:val="7376594C"/>
    <w:multiLevelType w:val="hybridMultilevel"/>
    <w:tmpl w:val="E00E184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1">
    <w:nsid w:val="79C6670F"/>
    <w:multiLevelType w:val="hybridMultilevel"/>
    <w:tmpl w:val="DFD6920E"/>
    <w:lvl w:ilvl="0" w:tplc="007E3DAA">
      <w:start w:val="1"/>
      <w:numFmt w:val="ordinal"/>
      <w:lvlText w:val="§%1"/>
      <w:lvlJc w:val="left"/>
      <w:pPr>
        <w:ind w:left="720" w:hanging="360"/>
      </w:pPr>
      <w:rPr>
        <w:rFonts w:ascii="Times New Roman" w:eastAsia="Times New Roman"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BF8270E"/>
    <w:multiLevelType w:val="hybridMultilevel"/>
    <w:tmpl w:val="057CE802"/>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3">
    <w:nsid w:val="7C3127BE"/>
    <w:multiLevelType w:val="hybridMultilevel"/>
    <w:tmpl w:val="CD885BEC"/>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13"/>
  </w:num>
  <w:num w:numId="4">
    <w:abstractNumId w:val="11"/>
  </w:num>
  <w:num w:numId="5">
    <w:abstractNumId w:val="1"/>
  </w:num>
  <w:num w:numId="6">
    <w:abstractNumId w:val="8"/>
  </w:num>
  <w:num w:numId="7">
    <w:abstractNumId w:val="3"/>
  </w:num>
  <w:num w:numId="8">
    <w:abstractNumId w:val="10"/>
  </w:num>
  <w:num w:numId="9">
    <w:abstractNumId w:val="21"/>
  </w:num>
  <w:num w:numId="10">
    <w:abstractNumId w:val="16"/>
  </w:num>
  <w:num w:numId="11">
    <w:abstractNumId w:val="9"/>
  </w:num>
  <w:num w:numId="12">
    <w:abstractNumId w:val="5"/>
  </w:num>
  <w:num w:numId="13">
    <w:abstractNumId w:val="12"/>
  </w:num>
  <w:num w:numId="14">
    <w:abstractNumId w:val="19"/>
  </w:num>
  <w:num w:numId="15">
    <w:abstractNumId w:val="2"/>
  </w:num>
  <w:num w:numId="16">
    <w:abstractNumId w:val="15"/>
  </w:num>
  <w:num w:numId="17">
    <w:abstractNumId w:val="4"/>
  </w:num>
  <w:num w:numId="18">
    <w:abstractNumId w:val="7"/>
  </w:num>
  <w:num w:numId="19">
    <w:abstractNumId w:val="22"/>
  </w:num>
  <w:num w:numId="20">
    <w:abstractNumId w:val="14"/>
  </w:num>
  <w:num w:numId="21">
    <w:abstractNumId w:val="6"/>
  </w:num>
  <w:num w:numId="22">
    <w:abstractNumId w:val="18"/>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80"/>
    <w:rsid w:val="00082B34"/>
    <w:rsid w:val="000E38D6"/>
    <w:rsid w:val="001A360B"/>
    <w:rsid w:val="001E3C9C"/>
    <w:rsid w:val="002550CE"/>
    <w:rsid w:val="002D1B54"/>
    <w:rsid w:val="00314445"/>
    <w:rsid w:val="003731A5"/>
    <w:rsid w:val="003E0875"/>
    <w:rsid w:val="004617FC"/>
    <w:rsid w:val="00483D70"/>
    <w:rsid w:val="004B6CF3"/>
    <w:rsid w:val="00561474"/>
    <w:rsid w:val="005C17F9"/>
    <w:rsid w:val="005E2DE2"/>
    <w:rsid w:val="00627BCF"/>
    <w:rsid w:val="00664491"/>
    <w:rsid w:val="007466BA"/>
    <w:rsid w:val="00761061"/>
    <w:rsid w:val="00765E62"/>
    <w:rsid w:val="0082461A"/>
    <w:rsid w:val="00903153"/>
    <w:rsid w:val="00913F74"/>
    <w:rsid w:val="00960C58"/>
    <w:rsid w:val="009F51CF"/>
    <w:rsid w:val="00A012A6"/>
    <w:rsid w:val="00A03387"/>
    <w:rsid w:val="00A03B70"/>
    <w:rsid w:val="00A946E2"/>
    <w:rsid w:val="00AE7C7A"/>
    <w:rsid w:val="00B01115"/>
    <w:rsid w:val="00B10477"/>
    <w:rsid w:val="00B225B0"/>
    <w:rsid w:val="00B40AD2"/>
    <w:rsid w:val="00B768D0"/>
    <w:rsid w:val="00B92F80"/>
    <w:rsid w:val="00B94C78"/>
    <w:rsid w:val="00BD2118"/>
    <w:rsid w:val="00BF46B1"/>
    <w:rsid w:val="00C23A66"/>
    <w:rsid w:val="00D46133"/>
    <w:rsid w:val="00D55780"/>
    <w:rsid w:val="00D97695"/>
    <w:rsid w:val="00E0236B"/>
    <w:rsid w:val="00EB0E9B"/>
    <w:rsid w:val="00EE683E"/>
    <w:rsid w:val="00F961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semiHidden/>
    <w:unhideWhenUsed/>
    <w:rsid w:val="003E0875"/>
    <w:pPr>
      <w:tabs>
        <w:tab w:val="center" w:pos="4513"/>
        <w:tab w:val="right" w:pos="9026"/>
      </w:tabs>
    </w:pPr>
  </w:style>
  <w:style w:type="character" w:customStyle="1" w:styleId="HeaderChar">
    <w:name w:val="Header Char"/>
    <w:basedOn w:val="DefaultParagraphFont"/>
    <w:link w:val="Header"/>
    <w:uiPriority w:val="99"/>
    <w:semiHidden/>
    <w:rsid w:val="003E0875"/>
    <w:rPr>
      <w:sz w:val="24"/>
      <w:szCs w:val="24"/>
    </w:rPr>
  </w:style>
  <w:style w:type="paragraph" w:styleId="Footer">
    <w:name w:val="footer"/>
    <w:basedOn w:val="Normal"/>
    <w:link w:val="FooterChar"/>
    <w:uiPriority w:val="99"/>
    <w:semiHidden/>
    <w:unhideWhenUsed/>
    <w:rsid w:val="003E0875"/>
    <w:pPr>
      <w:tabs>
        <w:tab w:val="center" w:pos="4513"/>
        <w:tab w:val="right" w:pos="9026"/>
      </w:tabs>
    </w:pPr>
  </w:style>
  <w:style w:type="character" w:customStyle="1" w:styleId="FooterChar">
    <w:name w:val="Footer Char"/>
    <w:basedOn w:val="DefaultParagraphFont"/>
    <w:link w:val="Footer"/>
    <w:uiPriority w:val="99"/>
    <w:semiHidden/>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E2"/>
    <w:rPr>
      <w:sz w:val="24"/>
      <w:szCs w:val="24"/>
    </w:rPr>
  </w:style>
  <w:style w:type="paragraph" w:styleId="Heading1">
    <w:name w:val="heading 1"/>
    <w:basedOn w:val="Normal"/>
    <w:next w:val="Normal"/>
    <w:link w:val="Heading1Char"/>
    <w:uiPriority w:val="9"/>
    <w:qFormat/>
    <w:rsid w:val="00EB0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0E9B"/>
    <w:pPr>
      <w:ind w:left="720"/>
      <w:contextualSpacing/>
    </w:pPr>
  </w:style>
  <w:style w:type="character" w:styleId="CommentReference">
    <w:name w:val="annotation reference"/>
    <w:basedOn w:val="DefaultParagraphFont"/>
    <w:uiPriority w:val="99"/>
    <w:semiHidden/>
    <w:unhideWhenUsed/>
    <w:rsid w:val="00D46133"/>
    <w:rPr>
      <w:sz w:val="16"/>
      <w:szCs w:val="16"/>
    </w:rPr>
  </w:style>
  <w:style w:type="paragraph" w:styleId="CommentText">
    <w:name w:val="annotation text"/>
    <w:basedOn w:val="Normal"/>
    <w:link w:val="CommentTextChar"/>
    <w:uiPriority w:val="99"/>
    <w:semiHidden/>
    <w:unhideWhenUsed/>
    <w:rsid w:val="00D46133"/>
    <w:rPr>
      <w:sz w:val="20"/>
      <w:szCs w:val="20"/>
    </w:rPr>
  </w:style>
  <w:style w:type="character" w:customStyle="1" w:styleId="CommentTextChar">
    <w:name w:val="Comment Text Char"/>
    <w:basedOn w:val="DefaultParagraphFont"/>
    <w:link w:val="CommentText"/>
    <w:uiPriority w:val="99"/>
    <w:semiHidden/>
    <w:rsid w:val="00D46133"/>
  </w:style>
  <w:style w:type="paragraph" w:styleId="CommentSubject">
    <w:name w:val="annotation subject"/>
    <w:basedOn w:val="CommentText"/>
    <w:next w:val="CommentText"/>
    <w:link w:val="CommentSubjectChar"/>
    <w:uiPriority w:val="99"/>
    <w:semiHidden/>
    <w:unhideWhenUsed/>
    <w:rsid w:val="00D46133"/>
    <w:rPr>
      <w:b/>
      <w:bCs/>
    </w:rPr>
  </w:style>
  <w:style w:type="character" w:customStyle="1" w:styleId="CommentSubjectChar">
    <w:name w:val="Comment Subject Char"/>
    <w:basedOn w:val="CommentTextChar"/>
    <w:link w:val="CommentSubject"/>
    <w:uiPriority w:val="99"/>
    <w:semiHidden/>
    <w:rsid w:val="00D46133"/>
    <w:rPr>
      <w:b/>
      <w:bCs/>
    </w:rPr>
  </w:style>
  <w:style w:type="paragraph" w:styleId="BalloonText">
    <w:name w:val="Balloon Text"/>
    <w:basedOn w:val="Normal"/>
    <w:link w:val="BalloonTextChar"/>
    <w:uiPriority w:val="99"/>
    <w:semiHidden/>
    <w:unhideWhenUsed/>
    <w:rsid w:val="00D46133"/>
    <w:rPr>
      <w:rFonts w:ascii="Tahoma" w:hAnsi="Tahoma" w:cs="Tahoma"/>
      <w:sz w:val="16"/>
      <w:szCs w:val="16"/>
    </w:rPr>
  </w:style>
  <w:style w:type="character" w:customStyle="1" w:styleId="BalloonTextChar">
    <w:name w:val="Balloon Text Char"/>
    <w:basedOn w:val="DefaultParagraphFont"/>
    <w:link w:val="BalloonText"/>
    <w:uiPriority w:val="99"/>
    <w:semiHidden/>
    <w:rsid w:val="00D46133"/>
    <w:rPr>
      <w:rFonts w:ascii="Tahoma" w:hAnsi="Tahoma" w:cs="Tahoma"/>
      <w:sz w:val="16"/>
      <w:szCs w:val="16"/>
    </w:rPr>
  </w:style>
  <w:style w:type="paragraph" w:styleId="Header">
    <w:name w:val="header"/>
    <w:basedOn w:val="Normal"/>
    <w:link w:val="HeaderChar"/>
    <w:uiPriority w:val="99"/>
    <w:semiHidden/>
    <w:unhideWhenUsed/>
    <w:rsid w:val="003E0875"/>
    <w:pPr>
      <w:tabs>
        <w:tab w:val="center" w:pos="4513"/>
        <w:tab w:val="right" w:pos="9026"/>
      </w:tabs>
    </w:pPr>
  </w:style>
  <w:style w:type="character" w:customStyle="1" w:styleId="HeaderChar">
    <w:name w:val="Header Char"/>
    <w:basedOn w:val="DefaultParagraphFont"/>
    <w:link w:val="Header"/>
    <w:uiPriority w:val="99"/>
    <w:semiHidden/>
    <w:rsid w:val="003E0875"/>
    <w:rPr>
      <w:sz w:val="24"/>
      <w:szCs w:val="24"/>
    </w:rPr>
  </w:style>
  <w:style w:type="paragraph" w:styleId="Footer">
    <w:name w:val="footer"/>
    <w:basedOn w:val="Normal"/>
    <w:link w:val="FooterChar"/>
    <w:uiPriority w:val="99"/>
    <w:semiHidden/>
    <w:unhideWhenUsed/>
    <w:rsid w:val="003E0875"/>
    <w:pPr>
      <w:tabs>
        <w:tab w:val="center" w:pos="4513"/>
        <w:tab w:val="right" w:pos="9026"/>
      </w:tabs>
    </w:pPr>
  </w:style>
  <w:style w:type="character" w:customStyle="1" w:styleId="FooterChar">
    <w:name w:val="Footer Char"/>
    <w:basedOn w:val="DefaultParagraphFont"/>
    <w:link w:val="Footer"/>
    <w:uiPriority w:val="99"/>
    <w:semiHidden/>
    <w:rsid w:val="003E0875"/>
    <w:rPr>
      <w:sz w:val="24"/>
      <w:szCs w:val="24"/>
    </w:rPr>
  </w:style>
  <w:style w:type="character" w:styleId="BookTitle">
    <w:name w:val="Book Title"/>
    <w:basedOn w:val="DefaultParagraphFont"/>
    <w:uiPriority w:val="33"/>
    <w:qFormat/>
    <w:rsid w:val="003E0875"/>
    <w:rPr>
      <w:b/>
      <w:bCs/>
      <w:smallCaps/>
      <w:spacing w:val="5"/>
    </w:rPr>
  </w:style>
  <w:style w:type="paragraph" w:styleId="Title">
    <w:name w:val="Title"/>
    <w:basedOn w:val="Normal"/>
    <w:next w:val="Normal"/>
    <w:link w:val="TitleChar"/>
    <w:uiPriority w:val="10"/>
    <w:qFormat/>
    <w:rsid w:val="003E08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8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C997A3-4BFC-4229-9A68-15BDA8846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889</Words>
  <Characters>4714</Characters>
  <Application>Microsoft Office Word</Application>
  <DocSecurity>0</DocSecurity>
  <Lines>39</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STATEN</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Tone Kjeldsberg</dc:creator>
  <cp:lastModifiedBy>6050</cp:lastModifiedBy>
  <cp:revision>2</cp:revision>
  <dcterms:created xsi:type="dcterms:W3CDTF">2014-06-05T07:42:00Z</dcterms:created>
  <dcterms:modified xsi:type="dcterms:W3CDTF">2014-06-05T07:42:00Z</dcterms:modified>
</cp:coreProperties>
</file>