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3C" w:rsidRPr="00100FD8" w:rsidRDefault="00100FD8" w:rsidP="005C73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Styrets </w:t>
      </w:r>
      <w:r w:rsidR="00361298">
        <w:rPr>
          <w:b/>
          <w:bCs/>
          <w:sz w:val="28"/>
          <w:szCs w:val="28"/>
        </w:rPr>
        <w:t>beretning 2014/2015</w:t>
      </w:r>
    </w:p>
    <w:p w:rsidR="005C733C" w:rsidRDefault="005C733C" w:rsidP="005C733C">
      <w:pPr>
        <w:rPr>
          <w:u w:val="single"/>
        </w:rPr>
      </w:pPr>
    </w:p>
    <w:p w:rsidR="0044312A" w:rsidRDefault="003F2B1E" w:rsidP="005C733C">
      <w:r>
        <w:t>S</w:t>
      </w:r>
      <w:r w:rsidR="00E57123">
        <w:t xml:space="preserve">tyret </w:t>
      </w:r>
      <w:r>
        <w:t xml:space="preserve">har </w:t>
      </w:r>
      <w:r w:rsidR="00100FD8">
        <w:t xml:space="preserve">hatt 5 styremøter, </w:t>
      </w:r>
      <w:r w:rsidR="00E57123">
        <w:t>mye kontakt og arbeid i høst/vinter i forbindelse med vei og brygge.</w:t>
      </w:r>
    </w:p>
    <w:p w:rsidR="007A0E8A" w:rsidRDefault="007A0E8A" w:rsidP="005C733C">
      <w:r>
        <w:t xml:space="preserve">I september gjennomført vi for første gang </w:t>
      </w:r>
      <w:r w:rsidR="005B065E">
        <w:t>avstemning pr</w:t>
      </w:r>
      <w:r>
        <w:t xml:space="preserve"> mail, vedr.  «</w:t>
      </w:r>
      <w:r w:rsidRPr="007A0E8A">
        <w:t xml:space="preserve">Utbedring av </w:t>
      </w:r>
      <w:proofErr w:type="spellStart"/>
      <w:r w:rsidRPr="007A0E8A">
        <w:t>Tokenesveien</w:t>
      </w:r>
      <w:proofErr w:type="spellEnd"/>
      <w:r w:rsidRPr="007A0E8A">
        <w:t xml:space="preserve"> nedenfor Roar Fjell til «møteplass»</w:t>
      </w:r>
      <w:r>
        <w:t xml:space="preserve">. </w:t>
      </w:r>
    </w:p>
    <w:p w:rsidR="007A0E8A" w:rsidRPr="003F2B1E" w:rsidRDefault="007A0E8A" w:rsidP="005C733C">
      <w:pPr>
        <w:rPr>
          <w:b/>
        </w:rPr>
      </w:pPr>
    </w:p>
    <w:p w:rsidR="0044312A" w:rsidRPr="003F2B1E" w:rsidRDefault="0044312A" w:rsidP="005C733C">
      <w:pPr>
        <w:rPr>
          <w:b/>
          <w:u w:val="single"/>
        </w:rPr>
      </w:pPr>
    </w:p>
    <w:p w:rsidR="005C733C" w:rsidRPr="003F2B1E" w:rsidRDefault="005C733C" w:rsidP="005C733C">
      <w:pPr>
        <w:rPr>
          <w:b/>
          <w:u w:val="single"/>
        </w:rPr>
      </w:pPr>
      <w:r w:rsidRPr="003F2B1E">
        <w:rPr>
          <w:b/>
          <w:u w:val="single"/>
        </w:rPr>
        <w:t xml:space="preserve">Utbedring av kyststien – </w:t>
      </w:r>
      <w:proofErr w:type="spellStart"/>
      <w:r w:rsidRPr="003F2B1E">
        <w:rPr>
          <w:b/>
          <w:u w:val="single"/>
        </w:rPr>
        <w:t>Tokeneskilen</w:t>
      </w:r>
      <w:proofErr w:type="spellEnd"/>
      <w:r w:rsidRPr="003F2B1E">
        <w:rPr>
          <w:b/>
          <w:u w:val="single"/>
        </w:rPr>
        <w:t>:</w:t>
      </w:r>
    </w:p>
    <w:p w:rsidR="005C733C" w:rsidRDefault="005C733C" w:rsidP="005C733C">
      <w:pPr>
        <w:rPr>
          <w:sz w:val="24"/>
          <w:szCs w:val="24"/>
        </w:rPr>
      </w:pPr>
      <w:r>
        <w:rPr>
          <w:sz w:val="24"/>
          <w:szCs w:val="24"/>
        </w:rPr>
        <w:t xml:space="preserve">Styret tok i august 2013 og februar 2014 kontakt med Nøtterøy kommune vedr behov utbedring av kyststien på vestsiden av </w:t>
      </w:r>
      <w:proofErr w:type="spellStart"/>
      <w:r>
        <w:rPr>
          <w:sz w:val="24"/>
          <w:szCs w:val="24"/>
        </w:rPr>
        <w:t>Tokeneskilen</w:t>
      </w:r>
      <w:proofErr w:type="spellEnd"/>
      <w:r>
        <w:rPr>
          <w:sz w:val="24"/>
          <w:szCs w:val="24"/>
        </w:rPr>
        <w:t xml:space="preserve">. Som oppfølging av styrets initiativ, sørget kommunen i fjor høst for å </w:t>
      </w:r>
      <w:r w:rsidR="00F33942">
        <w:rPr>
          <w:sz w:val="24"/>
          <w:szCs w:val="24"/>
        </w:rPr>
        <w:t>legge et</w:t>
      </w:r>
      <w:r>
        <w:rPr>
          <w:sz w:val="24"/>
          <w:szCs w:val="24"/>
        </w:rPr>
        <w:t xml:space="preserve"> lag med mindre stein (10-12 cm) for å heve stien der det er problemer. Dette ble gjort på begge sider av </w:t>
      </w:r>
      <w:proofErr w:type="spellStart"/>
      <w:r>
        <w:rPr>
          <w:sz w:val="24"/>
          <w:szCs w:val="24"/>
        </w:rPr>
        <w:t>Tokenesodden</w:t>
      </w:r>
      <w:proofErr w:type="spellEnd"/>
      <w:r>
        <w:rPr>
          <w:sz w:val="24"/>
          <w:szCs w:val="24"/>
        </w:rPr>
        <w:t xml:space="preserve">. Dette har lettet fremkommeligheten på kyststien betydelig, og løsningen har holdt godt gjennom vinteren. Kommunen har for øvrig opplyst at dersom denne ordningen ikke viser seg å holde på sikt, vil det bli aktuelt å bygge opp stien med større grunnmurstein eller lignende. </w:t>
      </w:r>
    </w:p>
    <w:p w:rsidR="005C733C" w:rsidRDefault="005C733C" w:rsidP="005C733C">
      <w:pPr>
        <w:rPr>
          <w:sz w:val="24"/>
          <w:szCs w:val="24"/>
        </w:rPr>
      </w:pPr>
    </w:p>
    <w:p w:rsidR="005C733C" w:rsidRDefault="005C733C" w:rsidP="005C733C">
      <w:r w:rsidRPr="00100FD8">
        <w:rPr>
          <w:b/>
          <w:u w:val="single"/>
        </w:rPr>
        <w:t>Vei:</w:t>
      </w:r>
      <w:r>
        <w:br/>
        <w:t>Foruten vanlig vedlikehold av veibanen (tetting av hull), er (etter avstemming) bakken ved Roar Fjell blitt utbedret. Grøftekantene er fikset og nye stikkrenner er lagt / fikset, samt at veibanen ble asfaltert.</w:t>
      </w:r>
      <w:r>
        <w:br/>
      </w:r>
      <w:r>
        <w:br/>
      </w:r>
      <w:r w:rsidRPr="00F14CF0">
        <w:t>Våren 201</w:t>
      </w:r>
      <w:r>
        <w:t>5</w:t>
      </w:r>
      <w:r w:rsidRPr="00F14CF0">
        <w:t xml:space="preserve"> </w:t>
      </w:r>
      <w:r>
        <w:t xml:space="preserve">ble grusveien fra </w:t>
      </w:r>
      <w:proofErr w:type="spellStart"/>
      <w:r>
        <w:t>Vestheim</w:t>
      </w:r>
      <w:proofErr w:type="spellEnd"/>
      <w:r>
        <w:t xml:space="preserve"> og opp satt i stand etter høstens herjinger, følgende ble gjort, grøftekantene renset, stikkrenner satt i stand, store steiner i veibanen fjernet samt at veibanen ble gruset.  I resten av veien ble det lagt grus i hullene.</w:t>
      </w:r>
    </w:p>
    <w:p w:rsidR="005C733C" w:rsidRDefault="005C733C"/>
    <w:p w:rsidR="00010B11" w:rsidRDefault="00010B11"/>
    <w:p w:rsidR="00100FD8" w:rsidRPr="00361298" w:rsidRDefault="00100FD8" w:rsidP="00100FD8">
      <w:pPr>
        <w:rPr>
          <w:b/>
          <w:u w:val="single"/>
        </w:rPr>
      </w:pPr>
      <w:r w:rsidRPr="00361298">
        <w:rPr>
          <w:b/>
          <w:u w:val="single"/>
        </w:rPr>
        <w:t>Vann</w:t>
      </w:r>
    </w:p>
    <w:p w:rsidR="00100FD8" w:rsidRDefault="00100FD8" w:rsidP="00100FD8">
      <w:r>
        <w:t>Det ble ikke funnet lekkasjer på vannledningen da vannet ble satt på i våres.</w:t>
      </w:r>
    </w:p>
    <w:p w:rsidR="00100FD8" w:rsidRDefault="00100FD8" w:rsidP="00100FD8">
      <w:bookmarkStart w:id="0" w:name="_GoBack"/>
    </w:p>
    <w:bookmarkEnd w:id="0"/>
    <w:p w:rsidR="00100FD8" w:rsidRPr="00361298" w:rsidRDefault="00100FD8">
      <w:pPr>
        <w:rPr>
          <w:b/>
        </w:rPr>
      </w:pPr>
      <w:r w:rsidRPr="00361298">
        <w:rPr>
          <w:b/>
          <w:u w:val="single"/>
        </w:rPr>
        <w:t>Brygga</w:t>
      </w:r>
    </w:p>
    <w:p w:rsidR="00A61EDE" w:rsidRPr="00F705E6" w:rsidRDefault="00A61EDE" w:rsidP="00A61EDE">
      <w:pPr>
        <w:pStyle w:val="NoSpacing"/>
      </w:pPr>
      <w:r w:rsidRPr="00F705E6">
        <w:t xml:space="preserve">10. desember 2014 oppsto det er skade på bryggeanlegget </w:t>
      </w:r>
      <w:proofErr w:type="spellStart"/>
      <w:r w:rsidRPr="00F705E6">
        <w:t>ifm</w:t>
      </w:r>
      <w:proofErr w:type="spellEnd"/>
      <w:r w:rsidRPr="00F705E6">
        <w:t xml:space="preserve"> uvær (vind og høy sjø).  To betongbrygger ble forskjøvet </w:t>
      </w:r>
      <w:proofErr w:type="spellStart"/>
      <w:r w:rsidRPr="00F705E6">
        <w:t>ifm</w:t>
      </w:r>
      <w:proofErr w:type="spellEnd"/>
      <w:r w:rsidRPr="00F705E6">
        <w:t xml:space="preserve"> at kjetting til en moring hadde røket. Det var også skader på utriggere, betong og wire mellom betongflytebrygger. For å forhindre ytterligere skader, tok styret straks kontakt med Vik Ørsta AS om reparasjon av den akutte skaden, og skaden ble meldt til forsikringsselskapet, Gjensidige. Medlemmene i vel- og bryggeforeningen ble orientert om saken i egen mail. Brygga ble sikret av Vik Ørsta 19. desember. Utbedringen har pr 1. juni kostet </w:t>
      </w:r>
      <w:proofErr w:type="spellStart"/>
      <w:r w:rsidRPr="00F705E6">
        <w:t>ca</w:t>
      </w:r>
      <w:proofErr w:type="spellEnd"/>
      <w:r w:rsidRPr="00F705E6">
        <w:t xml:space="preserve"> </w:t>
      </w:r>
    </w:p>
    <w:p w:rsidR="00853E5E" w:rsidRDefault="00A61EDE" w:rsidP="00A61EDE">
      <w:pPr>
        <w:pStyle w:val="NoSpacing"/>
        <w:rPr>
          <w:b/>
          <w:u w:val="single"/>
        </w:rPr>
      </w:pPr>
      <w:r w:rsidRPr="00F705E6">
        <w:t xml:space="preserve">66 000 kroner. </w:t>
      </w:r>
      <w:r>
        <w:t>Vi fikk først opplyst at d</w:t>
      </w:r>
      <w:r w:rsidRPr="00F705E6">
        <w:t xml:space="preserve">enne skaden </w:t>
      </w:r>
      <w:r>
        <w:t xml:space="preserve">ikke </w:t>
      </w:r>
      <w:r w:rsidRPr="00F705E6">
        <w:t>dekkes av forsikringen</w:t>
      </w:r>
      <w:r>
        <w:t xml:space="preserve">, men Gjensidige har nå omgjort dette vedtaket og dekker utgiftene vi har hatt </w:t>
      </w:r>
      <w:proofErr w:type="spellStart"/>
      <w:r>
        <w:t>ifm</w:t>
      </w:r>
      <w:proofErr w:type="spellEnd"/>
      <w:r>
        <w:t xml:space="preserve"> skaden, med unntak av egenandelen</w:t>
      </w:r>
      <w:r w:rsidRPr="00F705E6">
        <w:t xml:space="preserve">. </w:t>
      </w:r>
      <w:r>
        <w:t xml:space="preserve">Dykker anbefalt av Vik Ørsta undersøkte 1. juni </w:t>
      </w:r>
      <w:r w:rsidRPr="00F705E6">
        <w:t>øvrige ankerfester mv</w:t>
      </w:r>
      <w:r>
        <w:t>. Han har tilbakemelding om at kjettinger er rustne og må byttes for å unngå at brygga ødelegges i uvær. Dykkeren rapport er sendt årsmøtet som eget vedlegg. Styret er også</w:t>
      </w:r>
      <w:r w:rsidRPr="00F705E6">
        <w:t xml:space="preserve"> i kontakt med Vik Ørsta om en </w:t>
      </w:r>
      <w:proofErr w:type="spellStart"/>
      <w:r w:rsidRPr="00F705E6">
        <w:t>evt</w:t>
      </w:r>
      <w:proofErr w:type="spellEnd"/>
      <w:r w:rsidRPr="00F705E6">
        <w:t xml:space="preserve"> serviceavtale for bryggeanlegget</w:t>
      </w:r>
    </w:p>
    <w:p w:rsidR="00A61EDE" w:rsidRDefault="00A61EDE" w:rsidP="003165CB">
      <w:pPr>
        <w:pStyle w:val="NoSpacing"/>
        <w:rPr>
          <w:ins w:id="1" w:author="Heidi Skaare Nilssen, GKN" w:date="2015-06-17T15:28:00Z"/>
          <w:b/>
          <w:u w:val="single"/>
        </w:rPr>
      </w:pPr>
    </w:p>
    <w:p w:rsidR="003165CB" w:rsidRPr="00100FD8" w:rsidRDefault="003165CB" w:rsidP="003165CB">
      <w:pPr>
        <w:pStyle w:val="NoSpacing"/>
        <w:rPr>
          <w:b/>
          <w:u w:val="single"/>
        </w:rPr>
      </w:pPr>
      <w:r w:rsidRPr="00100FD8">
        <w:rPr>
          <w:b/>
          <w:u w:val="single"/>
        </w:rPr>
        <w:t>Økonomi</w:t>
      </w:r>
    </w:p>
    <w:p w:rsidR="003165CB" w:rsidRDefault="003165CB" w:rsidP="003165CB">
      <w:pPr>
        <w:pStyle w:val="NoSpacing"/>
      </w:pPr>
      <w:r>
        <w:t>Etter årsmøtet i 2014 kom Knut Eriksen med forslag om nytt regnskapssystem. Kasserer tok dette i bruk for regnskap 2014, og det fungerer veldig bra.</w:t>
      </w:r>
    </w:p>
    <w:p w:rsidR="003165CB" w:rsidRDefault="003165CB" w:rsidP="003165CB">
      <w:pPr>
        <w:pStyle w:val="NoSpacing"/>
      </w:pPr>
    </w:p>
    <w:p w:rsidR="003165CB" w:rsidRPr="00B246EC" w:rsidRDefault="003165CB" w:rsidP="003165CB">
      <w:pPr>
        <w:pStyle w:val="NoSpacing"/>
        <w:rPr>
          <w:u w:val="single"/>
        </w:rPr>
      </w:pPr>
      <w:r w:rsidRPr="00B246EC">
        <w:rPr>
          <w:u w:val="single"/>
        </w:rPr>
        <w:t>Årsregnskap for Tokenes Velforening</w:t>
      </w:r>
    </w:p>
    <w:p w:rsidR="003165CB" w:rsidRDefault="003165CB" w:rsidP="003165CB">
      <w:pPr>
        <w:pStyle w:val="NoSpacing"/>
      </w:pPr>
      <w:r>
        <w:t>Årsregnskapet for Tokenes Velforening 2014 ble gjort opp med underskudd kr. 75.012,-</w:t>
      </w:r>
    </w:p>
    <w:p w:rsidR="003165CB" w:rsidRDefault="003165CB" w:rsidP="003165CB">
      <w:pPr>
        <w:pStyle w:val="NoSpacing"/>
      </w:pPr>
      <w:r>
        <w:t xml:space="preserve">Underskuddet skyldes utgifter i forbindelse med utbedring av veien fra Roar Fjeld og ned bakken. Det var ikke satt av midler til dette ved sist Årsmøte. Styret sendte derfor ut e-post, hvor </w:t>
      </w:r>
      <w:r>
        <w:lastRenderedPageBreak/>
        <w:t>velmedlemmene kunne uttale seg om dette tiltaket. Det var klart flertall for å utbedre veien slik at den var</w:t>
      </w:r>
      <w:r w:rsidR="00D800F8">
        <w:t xml:space="preserve"> klar før neste sesong</w:t>
      </w:r>
    </w:p>
    <w:p w:rsidR="003165CB" w:rsidRDefault="003165CB" w:rsidP="003165CB">
      <w:pPr>
        <w:pStyle w:val="NoSpacing"/>
      </w:pPr>
      <w:r>
        <w:t>Ved årsskiftet 31.12.14 var Velforenings egenkapital kr. 131.167,-</w:t>
      </w:r>
    </w:p>
    <w:p w:rsidR="003165CB" w:rsidRDefault="003165CB" w:rsidP="003165CB">
      <w:pPr>
        <w:pStyle w:val="NoSpacing"/>
        <w:rPr>
          <w:u w:val="single"/>
        </w:rPr>
      </w:pPr>
    </w:p>
    <w:p w:rsidR="003165CB" w:rsidRPr="00B246EC" w:rsidRDefault="003165CB" w:rsidP="003165CB">
      <w:pPr>
        <w:pStyle w:val="NoSpacing"/>
        <w:rPr>
          <w:u w:val="single"/>
        </w:rPr>
      </w:pPr>
      <w:r w:rsidRPr="00B246EC">
        <w:rPr>
          <w:u w:val="single"/>
        </w:rPr>
        <w:t>Årsregnskap for Tokenes Bryggeforening</w:t>
      </w:r>
    </w:p>
    <w:p w:rsidR="003165CB" w:rsidRDefault="003165CB" w:rsidP="003165CB">
      <w:pPr>
        <w:pStyle w:val="NoSpacing"/>
      </w:pPr>
      <w:r>
        <w:t>Årsregnskapet for Tokenes Bryggeforening 2014 ble gjort opp med underskudd kr. 19.380,-</w:t>
      </w:r>
    </w:p>
    <w:p w:rsidR="003165CB" w:rsidRDefault="003165CB" w:rsidP="003165CB">
      <w:pPr>
        <w:pStyle w:val="NoSpacing"/>
      </w:pPr>
      <w:r>
        <w:t xml:space="preserve">Underskuddet skyldes mindre inntekter enn utgifter.  </w:t>
      </w:r>
    </w:p>
    <w:p w:rsidR="00D800F8" w:rsidRDefault="00D800F8" w:rsidP="003165CB">
      <w:pPr>
        <w:pStyle w:val="NoSpacing"/>
      </w:pPr>
    </w:p>
    <w:p w:rsidR="003165CB" w:rsidRDefault="003165CB" w:rsidP="003165CB">
      <w:pPr>
        <w:pStyle w:val="NoSpacing"/>
      </w:pPr>
      <w:r>
        <w:t>Ved årsskriftet 31.12.14 var Bryggeforeningens egenkapital kr. 85.512,-</w:t>
      </w:r>
    </w:p>
    <w:p w:rsidR="003165CB" w:rsidRDefault="003165CB" w:rsidP="003165CB">
      <w:pPr>
        <w:pStyle w:val="NoSpacing"/>
      </w:pPr>
    </w:p>
    <w:p w:rsidR="003165CB" w:rsidRDefault="003165CB" w:rsidP="003165CB">
      <w:pPr>
        <w:pStyle w:val="NoSpacing"/>
      </w:pPr>
      <w:r>
        <w:t>Inntekter og utgifter for Tokenes Velforening og Tokenes Bryggeforening føres i hvert sitt regnskap.</w:t>
      </w:r>
    </w:p>
    <w:p w:rsidR="003165CB" w:rsidRDefault="003165CB" w:rsidP="003165CB">
      <w:pPr>
        <w:pStyle w:val="NoSpacing"/>
      </w:pPr>
      <w:r>
        <w:t>Foreningene har to bankkontoer, en brukskonto og en høyrente konto.</w:t>
      </w:r>
    </w:p>
    <w:p w:rsidR="003165CB" w:rsidRDefault="003165CB" w:rsidP="003165CB">
      <w:pPr>
        <w:pStyle w:val="NoSpacing"/>
      </w:pPr>
    </w:p>
    <w:p w:rsidR="003165CB" w:rsidRPr="009678EC" w:rsidRDefault="003165CB" w:rsidP="003165CB">
      <w:pPr>
        <w:pStyle w:val="NoSpacing"/>
      </w:pPr>
      <w:r w:rsidRPr="009678EC">
        <w:t>Revisor Jan Erik Bruun har gjennomgått regnskapet, og revisor anbefaler at regnskapene godtas som foreningenes endelige regnskaper for denne perioden.</w:t>
      </w:r>
    </w:p>
    <w:p w:rsidR="003165CB" w:rsidRDefault="003165CB" w:rsidP="003165CB"/>
    <w:p w:rsidR="00361298" w:rsidRDefault="00361298" w:rsidP="003165CB"/>
    <w:p w:rsidR="00361298" w:rsidRDefault="00361298" w:rsidP="003165CB"/>
    <w:p w:rsidR="00361298" w:rsidRDefault="00361298" w:rsidP="003165CB"/>
    <w:p w:rsidR="00361298" w:rsidRDefault="00361298" w:rsidP="003165CB">
      <w:r>
        <w:t>Dato: 02.06.15</w:t>
      </w:r>
    </w:p>
    <w:p w:rsidR="00361298" w:rsidRDefault="00361298" w:rsidP="003165CB"/>
    <w:p w:rsidR="00361298" w:rsidRDefault="00361298" w:rsidP="003165CB"/>
    <w:p w:rsidR="00361298" w:rsidRDefault="00361298" w:rsidP="003165CB">
      <w:r>
        <w:t>Tone Kjeldsberg</w:t>
      </w:r>
      <w:r>
        <w:tab/>
      </w:r>
      <w:r>
        <w:tab/>
        <w:t>Heidi Skare Nilssen</w:t>
      </w:r>
      <w:r>
        <w:tab/>
      </w:r>
      <w:r>
        <w:tab/>
        <w:t>Karsten Frydenberg</w:t>
      </w:r>
    </w:p>
    <w:p w:rsidR="005D48BB" w:rsidRPr="00361298" w:rsidRDefault="00361298">
      <w:r w:rsidRPr="00361298">
        <w:t>Styreleder</w:t>
      </w:r>
      <w:r>
        <w:tab/>
      </w:r>
      <w:r>
        <w:tab/>
      </w:r>
      <w:r>
        <w:tab/>
        <w:t>Styremedlem</w:t>
      </w:r>
      <w:r>
        <w:tab/>
      </w:r>
      <w:r>
        <w:tab/>
      </w:r>
      <w:r>
        <w:tab/>
      </w:r>
      <w:proofErr w:type="spellStart"/>
      <w:r>
        <w:t>Styremedlem</w:t>
      </w:r>
      <w:proofErr w:type="spellEnd"/>
    </w:p>
    <w:p w:rsidR="005D48BB" w:rsidRDefault="005D48BB"/>
    <w:p w:rsidR="003165CB" w:rsidRDefault="00361298" w:rsidP="00361298">
      <w:pPr>
        <w:tabs>
          <w:tab w:val="left" w:pos="2060"/>
        </w:tabs>
      </w:pPr>
      <w:r>
        <w:t xml:space="preserve">Bjørn </w:t>
      </w:r>
      <w:proofErr w:type="spellStart"/>
      <w:r>
        <w:t>Eitran</w:t>
      </w:r>
      <w:proofErr w:type="spellEnd"/>
      <w:r>
        <w:tab/>
      </w:r>
      <w:r>
        <w:tab/>
      </w:r>
      <w:r>
        <w:tab/>
        <w:t xml:space="preserve">Merete </w:t>
      </w:r>
      <w:proofErr w:type="spellStart"/>
      <w:r>
        <w:t>Grendar</w:t>
      </w:r>
      <w:proofErr w:type="spellEnd"/>
    </w:p>
    <w:p w:rsidR="003165CB" w:rsidRDefault="00361298">
      <w:r>
        <w:t>Styremedlem</w:t>
      </w:r>
      <w:r>
        <w:tab/>
      </w:r>
      <w:r>
        <w:tab/>
      </w:r>
      <w:r>
        <w:tab/>
      </w:r>
      <w:proofErr w:type="spellStart"/>
      <w:r>
        <w:t>Styremedlem</w:t>
      </w:r>
      <w:proofErr w:type="spellEnd"/>
    </w:p>
    <w:sectPr w:rsidR="003165CB" w:rsidSect="007D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3C"/>
    <w:rsid w:val="00010B11"/>
    <w:rsid w:val="00100FD8"/>
    <w:rsid w:val="00130249"/>
    <w:rsid w:val="001E04C8"/>
    <w:rsid w:val="00242A97"/>
    <w:rsid w:val="00296F95"/>
    <w:rsid w:val="003165CB"/>
    <w:rsid w:val="00361298"/>
    <w:rsid w:val="003F2B1E"/>
    <w:rsid w:val="0044312A"/>
    <w:rsid w:val="005B065E"/>
    <w:rsid w:val="005C733C"/>
    <w:rsid w:val="005D48BB"/>
    <w:rsid w:val="007274C5"/>
    <w:rsid w:val="007A0E8A"/>
    <w:rsid w:val="007D12FF"/>
    <w:rsid w:val="00853E5E"/>
    <w:rsid w:val="00A36EF9"/>
    <w:rsid w:val="00A61EDE"/>
    <w:rsid w:val="00AC40FE"/>
    <w:rsid w:val="00B20E8A"/>
    <w:rsid w:val="00B5052B"/>
    <w:rsid w:val="00D800F8"/>
    <w:rsid w:val="00E5510E"/>
    <w:rsid w:val="00E57123"/>
    <w:rsid w:val="00EC65BD"/>
    <w:rsid w:val="00F33942"/>
    <w:rsid w:val="00F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3C"/>
    <w:pPr>
      <w:spacing w:after="0" w:line="240" w:lineRule="auto"/>
    </w:pPr>
    <w:rPr>
      <w:rFonts w:ascii="Calibri" w:hAnsi="Calibri" w:cs="Times New Roman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42"/>
    <w:rPr>
      <w:rFonts w:ascii="Tahoma" w:hAnsi="Tahoma" w:cs="Tahoma"/>
      <w:sz w:val="16"/>
      <w:szCs w:val="16"/>
      <w:lang w:eastAsia="nb-NO"/>
    </w:rPr>
  </w:style>
  <w:style w:type="paragraph" w:styleId="NoSpacing">
    <w:name w:val="No Spacing"/>
    <w:uiPriority w:val="1"/>
    <w:qFormat/>
    <w:rsid w:val="003165C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C6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5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5BD"/>
    <w:rPr>
      <w:rFonts w:ascii="Calibri" w:hAnsi="Calibri" w:cs="Times New Roman"/>
      <w:sz w:val="20"/>
      <w:szCs w:val="20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5BD"/>
    <w:rPr>
      <w:rFonts w:ascii="Calibri" w:hAnsi="Calibri" w:cs="Times New Roman"/>
      <w:b/>
      <w:bCs/>
      <w:sz w:val="20"/>
      <w:szCs w:val="20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3C"/>
    <w:pPr>
      <w:spacing w:after="0" w:line="240" w:lineRule="auto"/>
    </w:pPr>
    <w:rPr>
      <w:rFonts w:ascii="Calibri" w:hAnsi="Calibri" w:cs="Times New Roman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42"/>
    <w:rPr>
      <w:rFonts w:ascii="Tahoma" w:hAnsi="Tahoma" w:cs="Tahoma"/>
      <w:sz w:val="16"/>
      <w:szCs w:val="16"/>
      <w:lang w:eastAsia="nb-NO"/>
    </w:rPr>
  </w:style>
  <w:style w:type="paragraph" w:styleId="NoSpacing">
    <w:name w:val="No Spacing"/>
    <w:uiPriority w:val="1"/>
    <w:qFormat/>
    <w:rsid w:val="003165C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C6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5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5BD"/>
    <w:rPr>
      <w:rFonts w:ascii="Calibri" w:hAnsi="Calibri" w:cs="Times New Roman"/>
      <w:sz w:val="20"/>
      <w:szCs w:val="20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5BD"/>
    <w:rPr>
      <w:rFonts w:ascii="Calibri" w:hAnsi="Calibri" w:cs="Times New Roman"/>
      <w:b/>
      <w:bCs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63AD1-C192-4DE6-9C81-DBF8405A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TCNE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Skaare Nilssen, GKN</dc:creator>
  <cp:lastModifiedBy>Heidi Skaare Nilssen, GKN</cp:lastModifiedBy>
  <cp:revision>2</cp:revision>
  <cp:lastPrinted>2015-05-29T14:19:00Z</cp:lastPrinted>
  <dcterms:created xsi:type="dcterms:W3CDTF">2015-06-17T13:35:00Z</dcterms:created>
  <dcterms:modified xsi:type="dcterms:W3CDTF">2015-06-17T13:35:00Z</dcterms:modified>
</cp:coreProperties>
</file>